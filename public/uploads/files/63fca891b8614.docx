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83CA86" w:rsidR="00A058E4" w:rsidRDefault="00BD445D">
      <w:proofErr w:type="spellStart"/>
      <w:r>
        <w:rPr>
          <w:rFonts w:ascii="Arial Unicode MS" w:eastAsia="Arial Unicode MS" w:hAnsi="Arial Unicode MS" w:cs="Arial Unicode MS"/>
        </w:rPr>
        <w:t>მადლობა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თანამშრომლობისთვის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კამპანიის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ფარგლებში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წარმოგიდგენთ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იდეა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დიზაინ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ჯგუფის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მიერ</w:t>
      </w:r>
      <w:proofErr w:type="spellEnd"/>
      <w:ins w:id="0" w:author="Mariam Zangaladze" w:date="2023-02-24T13:17:00Z">
        <w:r w:rsidRPr="00BD445D">
          <w:rPr>
            <w:rFonts w:ascii="Arial Unicode MS" w:eastAsia="Arial Unicode MS" w:hAnsi="Arial Unicode MS" w:cs="Arial Unicode MS"/>
            <w:rPrChange w:id="1" w:author="Mariam Zangaladze" w:date="2023-02-24T13:17:00Z">
              <w:rPr>
                <w:rFonts w:ascii="Sylfaen" w:eastAsia="Arial Unicode MS" w:hAnsi="Sylfaen" w:cs="Arial Unicode MS"/>
                <w:lang w:val="ka-GE"/>
              </w:rPr>
            </w:rPrChange>
          </w:rPr>
          <w:t>“</w:t>
        </w:r>
      </w:ins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ins w:id="2" w:author="Mariam Zangaladze" w:date="2023-02-24T13:17:00Z">
        <w:r w:rsidRPr="00BD445D">
          <w:rPr>
            <w:rFonts w:ascii="Sylfaen" w:eastAsia="Arial Unicode MS" w:hAnsi="Sylfaen" w:cs="Sylfaen"/>
            <w:b/>
            <w:bCs/>
            <w:rPrChange w:id="3" w:author="Mariam Zangaladze" w:date="2023-02-24T13:17:00Z">
              <w:rPr>
                <w:rStyle w:val="Strong"/>
                <w:rFonts w:ascii="Sylfaen" w:hAnsi="Sylfaen" w:cs="Sylfaen"/>
                <w:color w:val="000000"/>
                <w:sz w:val="27"/>
                <w:szCs w:val="27"/>
              </w:rPr>
            </w:rPrChange>
          </w:rPr>
          <w:t>სამართლის</w:t>
        </w:r>
        <w:proofErr w:type="spellEnd"/>
        <w:proofErr w:type="gramEnd"/>
        <w:r w:rsidRPr="00BD445D">
          <w:rPr>
            <w:rFonts w:ascii="Arial Unicode MS" w:eastAsia="Arial Unicode MS" w:hAnsi="Arial Unicode MS" w:cs="Arial Unicode MS"/>
            <w:b/>
            <w:bCs/>
            <w:rPrChange w:id="4" w:author="Mariam Zangaladze" w:date="2023-02-24T13:17:00Z">
              <w:rPr>
                <w:rStyle w:val="Strong"/>
                <w:rFonts w:ascii="FiraGO-Regular" w:hAnsi="FiraGO-Regular"/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BD445D">
          <w:rPr>
            <w:rFonts w:ascii="Sylfaen" w:eastAsia="Arial Unicode MS" w:hAnsi="Sylfaen" w:cs="Sylfaen"/>
            <w:b/>
            <w:bCs/>
            <w:rPrChange w:id="5" w:author="Mariam Zangaladze" w:date="2023-02-24T13:17:00Z">
              <w:rPr>
                <w:rStyle w:val="Strong"/>
                <w:rFonts w:ascii="Sylfaen" w:hAnsi="Sylfaen" w:cs="Sylfaen"/>
                <w:color w:val="000000"/>
                <w:sz w:val="27"/>
                <w:szCs w:val="27"/>
              </w:rPr>
            </w:rPrChange>
          </w:rPr>
          <w:t>უზენაესობის</w:t>
        </w:r>
        <w:proofErr w:type="spellEnd"/>
        <w:r w:rsidRPr="00BD445D">
          <w:rPr>
            <w:rFonts w:ascii="Arial Unicode MS" w:eastAsia="Arial Unicode MS" w:hAnsi="Arial Unicode MS" w:cs="Arial Unicode MS"/>
            <w:b/>
            <w:bCs/>
            <w:rPrChange w:id="6" w:author="Mariam Zangaladze" w:date="2023-02-24T13:17:00Z">
              <w:rPr>
                <w:rStyle w:val="Strong"/>
                <w:rFonts w:ascii="FiraGO-Regular" w:hAnsi="FiraGO-Regular"/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BD445D">
          <w:rPr>
            <w:rFonts w:ascii="Sylfaen" w:eastAsia="Arial Unicode MS" w:hAnsi="Sylfaen" w:cs="Sylfaen"/>
            <w:b/>
            <w:bCs/>
            <w:rPrChange w:id="7" w:author="Mariam Zangaladze" w:date="2023-02-24T13:17:00Z">
              <w:rPr>
                <w:rStyle w:val="Strong"/>
                <w:rFonts w:ascii="Sylfaen" w:hAnsi="Sylfaen" w:cs="Sylfaen"/>
                <w:color w:val="000000"/>
                <w:sz w:val="27"/>
                <w:szCs w:val="27"/>
              </w:rPr>
            </w:rPrChange>
          </w:rPr>
          <w:t>პროგრამა</w:t>
        </w:r>
        <w:proofErr w:type="spellEnd"/>
        <w:r w:rsidRPr="00BD445D">
          <w:rPr>
            <w:rFonts w:ascii="Arial Unicode MS" w:eastAsia="Arial Unicode MS" w:hAnsi="Arial Unicode MS" w:cs="Arial Unicode MS"/>
            <w:b/>
            <w:bCs/>
            <w:rPrChange w:id="8" w:author="Mariam Zangaladze" w:date="2023-02-24T13:17:00Z">
              <w:rPr>
                <w:rStyle w:val="Strong"/>
                <w:rFonts w:ascii="FiraGO-Regular" w:hAnsi="FiraGO-Regular"/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BD445D">
          <w:rPr>
            <w:rFonts w:ascii="Sylfaen" w:eastAsia="Arial Unicode MS" w:hAnsi="Sylfaen" w:cs="Sylfaen"/>
            <w:b/>
            <w:bCs/>
            <w:rPrChange w:id="9" w:author="Mariam Zangaladze" w:date="2023-02-24T13:17:00Z">
              <w:rPr>
                <w:rStyle w:val="Strong"/>
                <w:rFonts w:ascii="Sylfaen" w:hAnsi="Sylfaen" w:cs="Sylfaen"/>
                <w:color w:val="000000"/>
                <w:sz w:val="27"/>
                <w:szCs w:val="27"/>
              </w:rPr>
            </w:rPrChange>
          </w:rPr>
          <w:t>საქართველოში</w:t>
        </w:r>
        <w:proofErr w:type="spellEnd"/>
        <w:r w:rsidRPr="00BD445D">
          <w:rPr>
            <w:rFonts w:ascii="Arial Unicode MS" w:eastAsia="Arial Unicode MS" w:hAnsi="Arial Unicode MS" w:cs="Arial Unicode MS"/>
            <w:b/>
            <w:bCs/>
            <w:rPrChange w:id="10" w:author="Mariam Zangaladze" w:date="2023-02-24T13:17:00Z">
              <w:rPr>
                <w:rStyle w:val="Strong"/>
                <w:rFonts w:ascii="Sylfaen" w:hAnsi="Sylfaen" w:cs="Sylfaen"/>
                <w:color w:val="000000"/>
                <w:sz w:val="27"/>
                <w:szCs w:val="27"/>
                <w:lang w:val="ka-GE"/>
              </w:rPr>
            </w:rPrChange>
          </w:rPr>
          <w:t xml:space="preserve">“ </w:t>
        </w:r>
        <w:r>
          <w:rPr>
            <w:rFonts w:ascii="Sylfaen" w:eastAsia="Arial Unicode MS" w:hAnsi="Sylfaen" w:cs="Arial Unicode MS"/>
            <w:b/>
            <w:bCs/>
            <w:lang w:val="ka-GE"/>
          </w:rPr>
          <w:t>პროექტის</w:t>
        </w:r>
      </w:ins>
      <w:ins w:id="11" w:author="Mariam Zangaladze" w:date="2023-02-24T13:18:00Z">
        <w:r>
          <w:rPr>
            <w:rFonts w:ascii="Sylfaen" w:eastAsia="Arial Unicode MS" w:hAnsi="Sylfaen" w:cs="Arial Unicode MS"/>
            <w:b/>
            <w:bCs/>
            <w:lang w:val="ka-GE"/>
          </w:rPr>
          <w:t>ა</w:t>
        </w:r>
      </w:ins>
      <w:ins w:id="12" w:author="Mariam Zangaladze" w:date="2023-02-24T13:17:00Z">
        <w:r>
          <w:rPr>
            <w:rFonts w:ascii="Sylfaen" w:eastAsia="Arial Unicode MS" w:hAnsi="Sylfaen" w:cs="Arial Unicode MS"/>
            <w:b/>
            <w:bCs/>
            <w:lang w:val="ka-GE"/>
          </w:rPr>
          <w:t xml:space="preserve">თვის </w:t>
        </w:r>
      </w:ins>
      <w:proofErr w:type="spellStart"/>
      <w:r>
        <w:rPr>
          <w:rFonts w:ascii="Arial Unicode MS" w:eastAsia="Arial Unicode MS" w:hAnsi="Arial Unicode MS" w:cs="Arial Unicode MS"/>
        </w:rPr>
        <w:t>შექმნილ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პორტალს</w:t>
      </w:r>
      <w:proofErr w:type="spellEnd"/>
      <w:del w:id="13" w:author="Mariam Zangaladze" w:date="2023-02-24T13:18:00Z"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</w:del>
      <w:ins w:id="14" w:author="Mariam Zangaladze" w:date="2023-02-24T13:18:00Z">
        <w:r>
          <w:rPr>
            <w:rFonts w:ascii="Sylfaen" w:eastAsia="Arial Unicode MS" w:hAnsi="Sylfaen" w:cs="Arial Unicode MS"/>
            <w:lang w:val="ka-GE"/>
          </w:rPr>
          <w:t>.</w:t>
        </w:r>
      </w:ins>
      <w:del w:id="15" w:author="Mariam Zangaladze" w:date="2023-02-24T13:18:00Z">
        <w:r w:rsidDel="00BD445D">
          <w:rPr>
            <w:rFonts w:ascii="Arial Unicode MS" w:eastAsia="Arial Unicode MS" w:hAnsi="Arial Unicode MS" w:cs="Arial Unicode MS"/>
          </w:rPr>
          <w:delText>აღმოსავლეთ</w:delText>
        </w:r>
        <w:r w:rsidDel="00BD445D">
          <w:rPr>
            <w:rFonts w:ascii="Arial Unicode MS" w:eastAsia="Arial Unicode MS" w:hAnsi="Arial Unicode MS" w:cs="Arial Unicode MS"/>
          </w:rPr>
          <w:delText>-</w:delText>
        </w:r>
        <w:r w:rsidDel="00BD445D">
          <w:rPr>
            <w:rFonts w:ascii="Arial Unicode MS" w:eastAsia="Arial Unicode MS" w:hAnsi="Arial Unicode MS" w:cs="Arial Unicode MS"/>
          </w:rPr>
          <w:delText>დასავლეთის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მართვის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ინსტიტუტისთვის</w:delText>
        </w:r>
        <w:r w:rsidDel="00BD445D">
          <w:rPr>
            <w:rFonts w:ascii="Arial Unicode MS" w:eastAsia="Arial Unicode MS" w:hAnsi="Arial Unicode MS" w:cs="Arial Unicode MS"/>
          </w:rPr>
          <w:delText xml:space="preserve"> (EWMI)</w:delText>
        </w:r>
      </w:del>
      <w:r>
        <w:rPr>
          <w:rFonts w:ascii="Arial Unicode MS" w:eastAsia="Arial Unicode MS" w:hAnsi="Arial Unicode MS" w:cs="Arial Unicode MS"/>
        </w:rPr>
        <w:t xml:space="preserve">. </w:t>
      </w:r>
    </w:p>
    <w:p w14:paraId="00000002" w14:textId="77777777" w:rsidR="00A058E4" w:rsidRDefault="00A058E4"/>
    <w:p w14:paraId="00000003" w14:textId="77777777" w:rsidR="00A058E4" w:rsidRDefault="00BD445D">
      <w:hyperlink r:id="rId5">
        <w:r>
          <w:rPr>
            <w:color w:val="1155CC"/>
            <w:u w:val="single"/>
          </w:rPr>
          <w:t>https://ewmi-ruleoflawgeo.org/en</w:t>
        </w:r>
      </w:hyperlink>
    </w:p>
    <w:p w14:paraId="00000004" w14:textId="77777777" w:rsidR="00A058E4" w:rsidRDefault="00A058E4"/>
    <w:p w14:paraId="00000005" w14:textId="1D747777" w:rsidR="00A058E4" w:rsidRDefault="00BD445D">
      <w:ins w:id="16" w:author="Mariam Zangaladze" w:date="2023-02-24T13:18:00Z">
        <w:r>
          <w:rPr>
            <w:rFonts w:ascii="Sylfaen" w:eastAsia="Arial Unicode MS" w:hAnsi="Sylfaen" w:cs="Arial Unicode MS"/>
            <w:lang w:val="ka-GE"/>
          </w:rPr>
          <w:t xml:space="preserve">აღნიშნული </w:t>
        </w:r>
      </w:ins>
      <w:proofErr w:type="spellStart"/>
      <w:r>
        <w:rPr>
          <w:rFonts w:ascii="Arial Unicode MS" w:eastAsia="Arial Unicode MS" w:hAnsi="Arial Unicode MS" w:cs="Arial Unicode MS"/>
        </w:rPr>
        <w:t>პროექტი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ხორციელდება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აღმოსავლეთ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დასავლეთის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მართვის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ინსტიტუტის</w:t>
      </w:r>
      <w:proofErr w:type="spellEnd"/>
      <w:r>
        <w:rPr>
          <w:rFonts w:ascii="Arial Unicode MS" w:eastAsia="Arial Unicode MS" w:hAnsi="Arial Unicode MS" w:cs="Arial Unicode MS"/>
        </w:rPr>
        <w:t xml:space="preserve"> (EWMI) </w:t>
      </w:r>
      <w:proofErr w:type="spellStart"/>
      <w:r>
        <w:rPr>
          <w:rFonts w:ascii="Arial Unicode MS" w:eastAsia="Arial Unicode MS" w:hAnsi="Arial Unicode MS" w:cs="Arial Unicode MS"/>
        </w:rPr>
        <w:t>მიერ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მას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აფინანსებს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ამერიკის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შეერთებული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შტატების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საერთაშორისო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განვითარების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სააგენტო</w:t>
      </w:r>
      <w:proofErr w:type="spellEnd"/>
      <w:r>
        <w:rPr>
          <w:rFonts w:ascii="Arial Unicode MS" w:eastAsia="Arial Unicode MS" w:hAnsi="Arial Unicode MS" w:cs="Arial Unicode MS"/>
        </w:rPr>
        <w:t xml:space="preserve">  (USAID). </w:t>
      </w:r>
    </w:p>
    <w:p w14:paraId="00000006" w14:textId="77777777" w:rsidR="00A058E4" w:rsidRDefault="00A058E4"/>
    <w:p w14:paraId="00000007" w14:textId="77777777" w:rsidR="00A058E4" w:rsidRDefault="00BD445D">
      <w:r>
        <w:rPr>
          <w:rFonts w:ascii="Arial Unicode MS" w:eastAsia="Arial Unicode MS" w:hAnsi="Arial Unicode MS" w:cs="Arial Unicode MS"/>
        </w:rPr>
        <w:t xml:space="preserve">USAID </w:t>
      </w:r>
      <w:proofErr w:type="spellStart"/>
      <w:r>
        <w:rPr>
          <w:rFonts w:ascii="Arial Unicode MS" w:eastAsia="Arial Unicode MS" w:hAnsi="Arial Unicode MS" w:cs="Arial Unicode MS"/>
        </w:rPr>
        <w:t>სამართლის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უზენაესობის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პროგრამა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საქართველოში</w:t>
      </w:r>
      <w:proofErr w:type="spellEnd"/>
      <w:r>
        <w:rPr>
          <w:rFonts w:ascii="Arial Unicode MS" w:eastAsia="Arial Unicode MS" w:hAnsi="Arial Unicode MS" w:cs="Arial Unicode MS"/>
        </w:rPr>
        <w:t xml:space="preserve"> 5 </w:t>
      </w:r>
      <w:proofErr w:type="spellStart"/>
      <w:r>
        <w:rPr>
          <w:rFonts w:ascii="Arial Unicode MS" w:eastAsia="Arial Unicode MS" w:hAnsi="Arial Unicode MS" w:cs="Arial Unicode MS"/>
        </w:rPr>
        <w:t>წლიანი</w:t>
      </w:r>
      <w:proofErr w:type="spellEnd"/>
      <w:r>
        <w:rPr>
          <w:rFonts w:ascii="Arial Unicode MS" w:eastAsia="Arial Unicode MS" w:hAnsi="Arial Unicode MS" w:cs="Arial Unicode MS"/>
        </w:rPr>
        <w:t xml:space="preserve"> (2022-2026)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და</w:t>
      </w:r>
      <w:proofErr w:type="spellEnd"/>
      <w:r>
        <w:rPr>
          <w:rFonts w:ascii="Arial Unicode MS" w:eastAsia="Arial Unicode MS" w:hAnsi="Arial Unicode MS" w:cs="Arial Unicode MS"/>
        </w:rPr>
        <w:t xml:space="preserve"> 25 </w:t>
      </w:r>
      <w:proofErr w:type="spellStart"/>
      <w:r>
        <w:rPr>
          <w:rFonts w:ascii="Arial Unicode MS" w:eastAsia="Arial Unicode MS" w:hAnsi="Arial Unicode MS" w:cs="Arial Unicode MS"/>
        </w:rPr>
        <w:t>მილიონიანი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აშშ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დოლარის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ღირებულების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პროგრამაა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რომლის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მთავარი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მიზანია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</w:p>
    <w:p w14:paraId="00000008" w14:textId="77777777" w:rsidR="00A058E4" w:rsidRDefault="00A058E4"/>
    <w:p w14:paraId="00000009" w14:textId="77777777" w:rsidR="00A058E4" w:rsidRDefault="00BD445D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მართლმსაჯულების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ინსტიტუტების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დამოუკიდებლობის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ეფექტიანობის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გაზრდა</w:t>
      </w:r>
      <w:proofErr w:type="spellEnd"/>
      <w:r>
        <w:rPr>
          <w:rFonts w:ascii="Arial Unicode MS" w:eastAsia="Arial Unicode MS" w:hAnsi="Arial Unicode MS" w:cs="Arial Unicode MS"/>
        </w:rPr>
        <w:t>;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0A" w14:textId="77777777" w:rsidR="00A058E4" w:rsidRDefault="00BD445D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მართლმსაჯულებაზე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ყველასათვის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თანაბარი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ხელმისაწვდომობა</w:t>
      </w:r>
      <w:proofErr w:type="spellEnd"/>
      <w:r>
        <w:rPr>
          <w:rFonts w:ascii="Arial Unicode MS" w:eastAsia="Arial Unicode MS" w:hAnsi="Arial Unicode MS" w:cs="Arial Unicode MS"/>
        </w:rPr>
        <w:t>;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0B" w14:textId="77777777" w:rsidR="00A058E4" w:rsidRDefault="00BD445D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მართლმსაჯულების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ინსტიტუტებზე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მოქალაქეთა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ინსტიტუც</w:t>
      </w:r>
      <w:r>
        <w:rPr>
          <w:rFonts w:ascii="Arial Unicode MS" w:eastAsia="Arial Unicode MS" w:hAnsi="Arial Unicode MS" w:cs="Arial Unicode MS"/>
        </w:rPr>
        <w:t>იური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ზედამხედველობის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გაძლიერება</w:t>
      </w:r>
      <w:proofErr w:type="spellEnd"/>
      <w:r>
        <w:rPr>
          <w:rFonts w:ascii="Arial Unicode MS" w:eastAsia="Arial Unicode MS" w:hAnsi="Arial Unicode MS" w:cs="Arial Unicode MS"/>
        </w:rPr>
        <w:t>;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0C" w14:textId="77777777" w:rsidR="00A058E4" w:rsidRDefault="00A058E4"/>
    <w:p w14:paraId="0000000D" w14:textId="77777777" w:rsidR="00A058E4" w:rsidRDefault="00BD445D">
      <w:proofErr w:type="spellStart"/>
      <w:r>
        <w:rPr>
          <w:rFonts w:ascii="Arial Unicode MS" w:eastAsia="Arial Unicode MS" w:hAnsi="Arial Unicode MS" w:cs="Arial Unicode MS"/>
        </w:rPr>
        <w:t>პროგრამის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მთავარი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კომპონენტებია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მთელი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ქვეყნის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მასშტაბით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ინდივიდუალურ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მოსამართლეთა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გაძლიერება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სამართლებრივ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სასამართლო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სისტემის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რეფორმებში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ადამიანზე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ორიენტირებული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მიდგომის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დანერგვა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000000E" w14:textId="77777777" w:rsidR="00A058E4" w:rsidRDefault="00BD445D">
      <w:r>
        <w:t xml:space="preserve">  </w:t>
      </w:r>
    </w:p>
    <w:p w14:paraId="0000000F" w14:textId="5B03B889" w:rsidR="00A058E4" w:rsidRDefault="00BD445D">
      <w:del w:id="17" w:author="Mariam Zangaladze" w:date="2023-02-24T13:19:00Z">
        <w:r w:rsidDel="00BD445D">
          <w:rPr>
            <w:rFonts w:ascii="Arial Unicode MS" w:eastAsia="Arial Unicode MS" w:hAnsi="Arial Unicode MS" w:cs="Arial Unicode MS"/>
          </w:rPr>
          <w:delText>პროექტის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ფარგლებში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</w:del>
      <w:proofErr w:type="spellStart"/>
      <w:r>
        <w:rPr>
          <w:rFonts w:ascii="Arial Unicode MS" w:eastAsia="Arial Unicode MS" w:hAnsi="Arial Unicode MS" w:cs="Arial Unicode MS"/>
        </w:rPr>
        <w:t>იდეა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დიზაინ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ჯგუფმა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del w:id="18" w:author="Mariam Zangaladze" w:date="2023-02-24T13:19:00Z">
        <w:r w:rsidDel="00BD445D">
          <w:rPr>
            <w:rFonts w:ascii="Arial Unicode MS" w:eastAsia="Arial Unicode MS" w:hAnsi="Arial Unicode MS" w:cs="Arial Unicode MS"/>
          </w:rPr>
          <w:delText>შექმნა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</w:del>
      <w:ins w:id="19" w:author="Mariam Zangaladze" w:date="2023-02-24T13:19:00Z">
        <w:r>
          <w:rPr>
            <w:rFonts w:ascii="Sylfaen" w:eastAsia="Arial Unicode MS" w:hAnsi="Sylfaen" w:cs="Arial Unicode MS"/>
            <w:lang w:val="ka-GE"/>
          </w:rPr>
          <w:t xml:space="preserve">შეიმუშავა ამ </w:t>
        </w:r>
      </w:ins>
      <w:ins w:id="20" w:author="Mariam Zangaladze" w:date="2023-02-24T13:18:00Z">
        <w:r>
          <w:rPr>
            <w:rFonts w:ascii="Sylfaen" w:eastAsia="Arial Unicode MS" w:hAnsi="Sylfaen" w:cs="Arial Unicode MS"/>
            <w:lang w:val="ka-GE"/>
          </w:rPr>
          <w:t xml:space="preserve">პროექტის </w:t>
        </w:r>
      </w:ins>
      <w:ins w:id="21" w:author="Mariam Zangaladze" w:date="2023-02-24T13:19:00Z">
        <w:r>
          <w:rPr>
            <w:rFonts w:ascii="Sylfaen" w:eastAsia="Arial Unicode MS" w:hAnsi="Sylfaen" w:cs="Arial Unicode MS"/>
            <w:lang w:val="ka-GE"/>
          </w:rPr>
          <w:t xml:space="preserve">ოფიციალური </w:t>
        </w:r>
      </w:ins>
      <w:proofErr w:type="spellStart"/>
      <w:r>
        <w:rPr>
          <w:rFonts w:ascii="Arial Unicode MS" w:eastAsia="Arial Unicode MS" w:hAnsi="Arial Unicode MS" w:cs="Arial Unicode MS"/>
        </w:rPr>
        <w:t>ვებსაიტის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დიზაინი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ins w:id="22" w:author="Mariam Zangaladze" w:date="2023-02-24T13:19:00Z">
        <w:r>
          <w:rPr>
            <w:rFonts w:ascii="Sylfaen" w:eastAsia="Arial Unicode MS" w:hAnsi="Sylfaen" w:cs="Arial Unicode MS"/>
            <w:lang w:val="ka-GE"/>
          </w:rPr>
          <w:t xml:space="preserve">განახორციელა </w:t>
        </w:r>
      </w:ins>
      <w:proofErr w:type="spellStart"/>
      <w:r>
        <w:rPr>
          <w:rFonts w:ascii="Arial Unicode MS" w:eastAsia="Arial Unicode MS" w:hAnsi="Arial Unicode MS" w:cs="Arial Unicode MS"/>
        </w:rPr>
        <w:t>დეველოპმენტი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</w:p>
    <w:p w14:paraId="00000010" w14:textId="0EDEA919" w:rsidR="00A058E4" w:rsidRDefault="00BD445D">
      <w:proofErr w:type="spellStart"/>
      <w:r>
        <w:rPr>
          <w:rFonts w:ascii="Arial Unicode MS" w:eastAsia="Arial Unicode MS" w:hAnsi="Arial Unicode MS" w:cs="Arial Unicode MS"/>
        </w:rPr>
        <w:t>ვებ</w:t>
      </w:r>
      <w:proofErr w:type="spellEnd"/>
      <w:ins w:id="23" w:author="Mariam Zangaladze" w:date="2023-02-24T13:20:00Z">
        <w:r>
          <w:rPr>
            <w:rFonts w:ascii="Sylfaen" w:eastAsia="Arial Unicode MS" w:hAnsi="Sylfaen" w:cs="Arial Unicode MS"/>
            <w:lang w:val="ka-GE"/>
          </w:rPr>
          <w:t xml:space="preserve"> საიტი</w:t>
        </w:r>
      </w:ins>
      <w:del w:id="24" w:author="Mariam Zangaladze" w:date="2023-02-24T13:20:00Z"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გვერდი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ხელმისაწვდომია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ორ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ენაზე</w:delText>
        </w:r>
        <w:r w:rsidDel="00BD445D">
          <w:rPr>
            <w:rFonts w:ascii="Arial Unicode MS" w:eastAsia="Arial Unicode MS" w:hAnsi="Arial Unicode MS" w:cs="Arial Unicode MS"/>
          </w:rPr>
          <w:delText xml:space="preserve"> - </w:delText>
        </w:r>
        <w:r w:rsidDel="00BD445D">
          <w:rPr>
            <w:rFonts w:ascii="Arial Unicode MS" w:eastAsia="Arial Unicode MS" w:hAnsi="Arial Unicode MS" w:cs="Arial Unicode MS"/>
          </w:rPr>
          <w:delText>ქართულად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და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ინგლისურად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და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</w:del>
      <w:proofErr w:type="spellStart"/>
      <w:ins w:id="25" w:author="Mariam Zangaladze" w:date="2023-02-24T13:24:00Z">
        <w:r>
          <w:rPr>
            <w:rFonts w:ascii="Sylfaen" w:eastAsia="Arial Unicode MS" w:hAnsi="Sylfaen" w:cs="Sylfaen"/>
          </w:rPr>
          <w:t>ადაპტირებულია</w:t>
        </w:r>
        <w:proofErr w:type="spellEnd"/>
        <w:r>
          <w:rPr>
            <w:rFonts w:ascii="Arial Unicode MS" w:eastAsia="Arial Unicode MS" w:hAnsi="Arial Unicode MS" w:cs="Arial Unicode MS"/>
          </w:rPr>
          <w:t xml:space="preserve"> </w:t>
        </w:r>
        <w:proofErr w:type="spellStart"/>
        <w:r>
          <w:rPr>
            <w:rFonts w:ascii="Sylfaen" w:eastAsia="Arial Unicode MS" w:hAnsi="Sylfaen" w:cs="Sylfaen"/>
          </w:rPr>
          <w:t>მცირე</w:t>
        </w:r>
        <w:proofErr w:type="spellEnd"/>
        <w:r>
          <w:rPr>
            <w:rFonts w:ascii="Arial Unicode MS" w:eastAsia="Arial Unicode MS" w:hAnsi="Arial Unicode MS" w:cs="Arial Unicode MS"/>
          </w:rPr>
          <w:t xml:space="preserve"> </w:t>
        </w:r>
        <w:proofErr w:type="spellStart"/>
        <w:r>
          <w:rPr>
            <w:rFonts w:ascii="Sylfaen" w:eastAsia="Arial Unicode MS" w:hAnsi="Sylfaen" w:cs="Sylfaen"/>
          </w:rPr>
          <w:t>მხედველ</w:t>
        </w:r>
        <w:proofErr w:type="spellEnd"/>
        <w:r>
          <w:rPr>
            <w:rFonts w:ascii="Sylfaen" w:eastAsia="Arial Unicode MS" w:hAnsi="Sylfaen" w:cs="Sylfaen"/>
            <w:lang w:val="ka-GE"/>
          </w:rPr>
          <w:t>ე</w:t>
        </w:r>
        <w:r>
          <w:rPr>
            <w:rFonts w:ascii="Sylfaen" w:eastAsia="Arial Unicode MS" w:hAnsi="Sylfaen" w:cs="Sylfaen"/>
          </w:rPr>
          <w:t>ბ</w:t>
        </w:r>
      </w:ins>
      <w:ins w:id="26" w:author="Mariam Zangaladze" w:date="2023-02-24T13:25:00Z">
        <w:r>
          <w:rPr>
            <w:rFonts w:ascii="Sylfaen" w:eastAsia="Arial Unicode MS" w:hAnsi="Sylfaen" w:cs="Sylfaen"/>
            <w:lang w:val="ka-GE"/>
          </w:rPr>
          <w:t>ი</w:t>
        </w:r>
      </w:ins>
      <w:ins w:id="27" w:author="Mariam Zangaladze" w:date="2023-02-24T13:24:00Z">
        <w:r>
          <w:rPr>
            <w:rFonts w:ascii="Sylfaen" w:eastAsia="Arial Unicode MS" w:hAnsi="Sylfaen" w:cs="Sylfaen"/>
          </w:rPr>
          <w:t>ს</w:t>
        </w:r>
        <w:r>
          <w:rPr>
            <w:rFonts w:ascii="Sylfaen" w:eastAsia="Arial Unicode MS" w:hAnsi="Sylfaen" w:cs="Sylfaen"/>
            <w:lang w:val="ka-GE"/>
          </w:rPr>
          <w:t>ა და</w:t>
        </w:r>
        <w:r>
          <w:rPr>
            <w:rFonts w:ascii="Arial Unicode MS" w:eastAsia="Arial Unicode MS" w:hAnsi="Arial Unicode MS" w:cs="Arial Unicode MS"/>
          </w:rPr>
          <w:t xml:space="preserve"> </w:t>
        </w:r>
        <w:proofErr w:type="spellStart"/>
        <w:r>
          <w:rPr>
            <w:rFonts w:ascii="Sylfaen" w:eastAsia="Arial Unicode MS" w:hAnsi="Sylfaen" w:cs="Sylfaen"/>
          </w:rPr>
          <w:t>მხედველობის</w:t>
        </w:r>
        <w:proofErr w:type="spellEnd"/>
        <w:r>
          <w:rPr>
            <w:rFonts w:ascii="Arial Unicode MS" w:eastAsia="Arial Unicode MS" w:hAnsi="Arial Unicode MS" w:cs="Arial Unicode MS"/>
          </w:rPr>
          <w:t xml:space="preserve"> </w:t>
        </w:r>
        <w:proofErr w:type="spellStart"/>
        <w:r>
          <w:rPr>
            <w:rFonts w:ascii="Sylfaen" w:eastAsia="Arial Unicode MS" w:hAnsi="Sylfaen" w:cs="Sylfaen"/>
          </w:rPr>
          <w:t>არ</w:t>
        </w:r>
        <w:proofErr w:type="spellEnd"/>
        <w:r>
          <w:rPr>
            <w:rFonts w:ascii="Arial Unicode MS" w:eastAsia="Arial Unicode MS" w:hAnsi="Arial Unicode MS" w:cs="Arial Unicode MS"/>
          </w:rPr>
          <w:t xml:space="preserve"> </w:t>
        </w:r>
        <w:proofErr w:type="spellStart"/>
        <w:r>
          <w:rPr>
            <w:rFonts w:ascii="Sylfaen" w:eastAsia="Arial Unicode MS" w:hAnsi="Sylfaen" w:cs="Sylfaen"/>
          </w:rPr>
          <w:t>მქონე</w:t>
        </w:r>
        <w:proofErr w:type="spellEnd"/>
        <w:r>
          <w:rPr>
            <w:rFonts w:ascii="Arial Unicode MS" w:eastAsia="Arial Unicode MS" w:hAnsi="Arial Unicode MS" w:cs="Arial Unicode MS"/>
          </w:rPr>
          <w:t xml:space="preserve"> </w:t>
        </w:r>
        <w:proofErr w:type="spellStart"/>
        <w:r>
          <w:rPr>
            <w:rFonts w:ascii="Sylfaen" w:eastAsia="Arial Unicode MS" w:hAnsi="Sylfaen" w:cs="Sylfaen"/>
          </w:rPr>
          <w:t>პირთათვის</w:t>
        </w:r>
        <w:proofErr w:type="spellEnd"/>
        <w:r>
          <w:rPr>
            <w:rFonts w:ascii="Sylfaen" w:eastAsia="Arial Unicode MS" w:hAnsi="Sylfaen" w:cs="Arial Unicode MS"/>
            <w:lang w:val="ka-GE"/>
          </w:rPr>
          <w:t xml:space="preserve"> </w:t>
        </w:r>
      </w:ins>
      <w:ins w:id="28" w:author="Mariam Zangaladze" w:date="2023-02-24T13:25:00Z">
        <w:r>
          <w:rPr>
            <w:rFonts w:ascii="Sylfaen" w:eastAsia="Arial Unicode MS" w:hAnsi="Sylfaen" w:cs="Arial Unicode MS"/>
            <w:lang w:val="ka-GE"/>
          </w:rPr>
          <w:t xml:space="preserve">და </w:t>
        </w:r>
      </w:ins>
      <w:proofErr w:type="spellStart"/>
      <w:r>
        <w:rPr>
          <w:rFonts w:ascii="Arial Unicode MS" w:eastAsia="Arial Unicode MS" w:hAnsi="Arial Unicode MS" w:cs="Arial Unicode MS"/>
        </w:rPr>
        <w:t>მოიცავს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del w:id="29" w:author="Mariam Zangaladze" w:date="2023-02-24T13:20:00Z">
        <w:r w:rsidDel="00BD445D">
          <w:rPr>
            <w:rFonts w:ascii="Arial Unicode MS" w:eastAsia="Arial Unicode MS" w:hAnsi="Arial Unicode MS" w:cs="Arial Unicode MS"/>
          </w:rPr>
          <w:delText>რამდენიმე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კატეგორიას</w:delText>
        </w:r>
      </w:del>
      <w:ins w:id="30" w:author="Mariam Zangaladze" w:date="2023-02-24T13:21:00Z">
        <w:r>
          <w:rPr>
            <w:rFonts w:ascii="Sylfaen" w:eastAsia="Arial Unicode MS" w:hAnsi="Sylfaen" w:cs="Arial Unicode MS"/>
            <w:lang w:val="ka-GE"/>
          </w:rPr>
          <w:t>მრავალფეროვან ინფორმაციას</w:t>
        </w:r>
      </w:ins>
      <w:r>
        <w:rPr>
          <w:rFonts w:ascii="Arial Unicode MS" w:eastAsia="Arial Unicode MS" w:hAnsi="Arial Unicode MS" w:cs="Arial Unicode MS"/>
        </w:rPr>
        <w:t xml:space="preserve">: </w:t>
      </w:r>
    </w:p>
    <w:p w14:paraId="00000011" w14:textId="09B51058" w:rsidR="00A058E4" w:rsidRDefault="00BD445D">
      <w:del w:id="31" w:author="Mariam Zangaladze" w:date="2023-02-24T13:21:00Z">
        <w:r w:rsidDel="00BD445D">
          <w:rPr>
            <w:rFonts w:ascii="Arial Unicode MS" w:eastAsia="Arial Unicode MS" w:hAnsi="Arial Unicode MS" w:cs="Arial Unicode MS"/>
          </w:rPr>
          <w:delText>მომხმარებელს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შეუძლია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მიიღოს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ინფორმაცია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</w:del>
      <w:proofErr w:type="spellStart"/>
      <w:r>
        <w:rPr>
          <w:rFonts w:ascii="Arial Unicode MS" w:eastAsia="Arial Unicode MS" w:hAnsi="Arial Unicode MS" w:cs="Arial Unicode MS"/>
        </w:rPr>
        <w:t>პროგრამის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შესახებ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del w:id="32" w:author="Mariam Zangaladze" w:date="2023-02-24T13:21:00Z">
        <w:r w:rsidDel="00BD445D">
          <w:rPr>
            <w:rFonts w:ascii="Arial Unicode MS" w:eastAsia="Arial Unicode MS" w:hAnsi="Arial Unicode MS" w:cs="Arial Unicode MS"/>
          </w:rPr>
          <w:delText>გაეცნოს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</w:del>
      <w:proofErr w:type="spellStart"/>
      <w:r>
        <w:rPr>
          <w:rFonts w:ascii="Arial Unicode MS" w:eastAsia="Arial Unicode MS" w:hAnsi="Arial Unicode MS" w:cs="Arial Unicode MS"/>
        </w:rPr>
        <w:t>გამოცხადებულ</w:t>
      </w:r>
      <w:proofErr w:type="spellEnd"/>
      <w:ins w:id="33" w:author="Mariam Zangaladze" w:date="2023-02-24T13:21:00Z">
        <w:r>
          <w:rPr>
            <w:rFonts w:ascii="Sylfaen" w:eastAsia="Arial Unicode MS" w:hAnsi="Sylfaen" w:cs="Arial Unicode MS"/>
            <w:lang w:val="ka-GE"/>
          </w:rPr>
          <w:t>ი</w:t>
        </w:r>
      </w:ins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გრანტებ</w:t>
      </w:r>
      <w:proofErr w:type="spellEnd"/>
      <w:ins w:id="34" w:author="Mariam Zangaladze" w:date="2023-02-24T13:21:00Z">
        <w:r>
          <w:rPr>
            <w:rFonts w:ascii="Sylfaen" w:eastAsia="Arial Unicode MS" w:hAnsi="Sylfaen" w:cs="Arial Unicode MS"/>
            <w:lang w:val="ka-GE"/>
          </w:rPr>
          <w:t>ი</w:t>
        </w:r>
      </w:ins>
      <w:proofErr w:type="spellStart"/>
      <w:r>
        <w:rPr>
          <w:rFonts w:ascii="Arial Unicode MS" w:eastAsia="Arial Unicode MS" w:hAnsi="Arial Unicode MS" w:cs="Arial Unicode MS"/>
        </w:rPr>
        <w:t>სა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კონკურსებ</w:t>
      </w:r>
      <w:proofErr w:type="spellEnd"/>
      <w:ins w:id="35" w:author="Mariam Zangaladze" w:date="2023-02-24T13:21:00Z">
        <w:r>
          <w:rPr>
            <w:rFonts w:ascii="Sylfaen" w:eastAsia="Arial Unicode MS" w:hAnsi="Sylfaen" w:cs="Arial Unicode MS"/>
            <w:lang w:val="ka-GE"/>
          </w:rPr>
          <w:t>ი</w:t>
        </w:r>
      </w:ins>
      <w:r>
        <w:rPr>
          <w:rFonts w:ascii="Arial Unicode MS" w:eastAsia="Arial Unicode MS" w:hAnsi="Arial Unicode MS" w:cs="Arial Unicode MS"/>
        </w:rPr>
        <w:t>ს</w:t>
      </w:r>
      <w:ins w:id="36" w:author="Mariam Zangaladze" w:date="2023-02-24T13:21:00Z">
        <w:r>
          <w:rPr>
            <w:rFonts w:ascii="Sylfaen" w:eastAsia="Arial Unicode MS" w:hAnsi="Sylfaen" w:cs="Arial Unicode MS"/>
            <w:lang w:val="ka-GE"/>
          </w:rPr>
          <w:t xml:space="preserve"> აღწერასა და დოკუმენტაციას</w:t>
        </w:r>
      </w:ins>
      <w:r>
        <w:rPr>
          <w:rFonts w:ascii="Arial Unicode MS" w:eastAsia="Arial Unicode MS" w:hAnsi="Arial Unicode MS" w:cs="Arial Unicode MS"/>
        </w:rPr>
        <w:t xml:space="preserve">, </w:t>
      </w:r>
      <w:del w:id="37" w:author="Mariam Zangaladze" w:date="2023-02-24T13:22:00Z">
        <w:r w:rsidDel="00BD445D">
          <w:rPr>
            <w:rFonts w:ascii="Arial Unicode MS" w:eastAsia="Arial Unicode MS" w:hAnsi="Arial Unicode MS" w:cs="Arial Unicode MS"/>
          </w:rPr>
          <w:delText>ამასთანა</w:delText>
        </w:r>
        <w:r w:rsidDel="00BD445D">
          <w:rPr>
            <w:rFonts w:ascii="Arial Unicode MS" w:eastAsia="Arial Unicode MS" w:hAnsi="Arial Unicode MS" w:cs="Arial Unicode MS"/>
          </w:rPr>
          <w:delText>ვე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ვებ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გვერდზე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ქვეყნდება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</w:del>
      <w:ins w:id="38" w:author="Mariam Zangaladze" w:date="2023-02-24T13:22:00Z">
        <w:r>
          <w:rPr>
            <w:rFonts w:ascii="Sylfaen" w:eastAsia="Arial Unicode MS" w:hAnsi="Sylfaen" w:cs="Arial Unicode MS"/>
            <w:lang w:val="ka-GE"/>
          </w:rPr>
          <w:t xml:space="preserve">საინტერესო </w:t>
        </w:r>
      </w:ins>
      <w:proofErr w:type="spellStart"/>
      <w:r>
        <w:rPr>
          <w:rFonts w:ascii="Arial Unicode MS" w:eastAsia="Arial Unicode MS" w:hAnsi="Arial Unicode MS" w:cs="Arial Unicode MS"/>
        </w:rPr>
        <w:t>პუბლიკაციებ</w:t>
      </w:r>
      <w:proofErr w:type="spellEnd"/>
      <w:ins w:id="39" w:author="Mariam Zangaladze" w:date="2023-02-24T13:22:00Z">
        <w:r>
          <w:rPr>
            <w:rFonts w:ascii="Sylfaen" w:eastAsia="Arial Unicode MS" w:hAnsi="Sylfaen" w:cs="Arial Unicode MS"/>
            <w:lang w:val="ka-GE"/>
          </w:rPr>
          <w:t>ს</w:t>
        </w:r>
      </w:ins>
      <w:del w:id="40" w:author="Mariam Zangaladze" w:date="2023-02-24T13:22:00Z">
        <w:r w:rsidDel="00BD445D">
          <w:rPr>
            <w:rFonts w:ascii="Arial Unicode MS" w:eastAsia="Arial Unicode MS" w:hAnsi="Arial Unicode MS" w:cs="Arial Unicode MS"/>
          </w:rPr>
          <w:delText>ი</w:delText>
        </w:r>
      </w:del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კვლევები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ანგარიშები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აკადემიური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ჟურნალები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სხვა</w:t>
      </w:r>
      <w:proofErr w:type="spellEnd"/>
      <w:r>
        <w:rPr>
          <w:rFonts w:ascii="Arial Unicode MS" w:eastAsia="Arial Unicode MS" w:hAnsi="Arial Unicode MS" w:cs="Arial Unicode MS"/>
        </w:rPr>
        <w:t>)</w:t>
      </w:r>
      <w:ins w:id="41" w:author="Mariam Zangaladze" w:date="2023-02-24T13:22:00Z">
        <w:r>
          <w:rPr>
            <w:rFonts w:ascii="Sylfaen" w:eastAsia="Arial Unicode MS" w:hAnsi="Sylfaen" w:cs="Arial Unicode MS"/>
            <w:lang w:val="ka-GE"/>
          </w:rPr>
          <w:t xml:space="preserve">, </w:t>
        </w:r>
      </w:ins>
      <w:del w:id="42" w:author="Mariam Zangaladze" w:date="2023-02-24T13:22:00Z">
        <w:r w:rsidDel="00BD445D">
          <w:rPr>
            <w:rFonts w:ascii="Arial Unicode MS" w:eastAsia="Arial Unicode MS" w:hAnsi="Arial Unicode MS" w:cs="Arial Unicode MS"/>
          </w:rPr>
          <w:delText xml:space="preserve">. </w:delText>
        </w:r>
        <w:r w:rsidDel="00BD445D">
          <w:rPr>
            <w:rFonts w:ascii="Arial Unicode MS" w:eastAsia="Arial Unicode MS" w:hAnsi="Arial Unicode MS" w:cs="Arial Unicode MS"/>
          </w:rPr>
          <w:delText>ინფორმაცია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</w:del>
      <w:ins w:id="43" w:author="Mariam Zangaladze" w:date="2023-02-24T13:22:00Z">
        <w:r>
          <w:rPr>
            <w:rFonts w:ascii="Sylfaen" w:eastAsia="Arial Unicode MS" w:hAnsi="Sylfaen" w:cs="Arial Unicode MS"/>
            <w:lang w:val="ka-GE"/>
          </w:rPr>
          <w:t xml:space="preserve">პროექტის ფარგლებში </w:t>
        </w:r>
      </w:ins>
      <w:proofErr w:type="spellStart"/>
      <w:r>
        <w:rPr>
          <w:rFonts w:ascii="Arial Unicode MS" w:eastAsia="Arial Unicode MS" w:hAnsi="Arial Unicode MS" w:cs="Arial Unicode MS"/>
        </w:rPr>
        <w:t>დაგეგმილ</w:t>
      </w:r>
      <w:r>
        <w:rPr>
          <w:rFonts w:ascii="Arial Unicode MS" w:eastAsia="Arial Unicode MS" w:hAnsi="Arial Unicode MS" w:cs="Arial Unicode MS"/>
        </w:rPr>
        <w:t>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ღონისძიებების</w:t>
      </w:r>
      <w:proofErr w:type="spellEnd"/>
      <w:ins w:id="44" w:author="Mariam Zangaladze" w:date="2023-02-24T13:23:00Z">
        <w:r>
          <w:rPr>
            <w:rFonts w:ascii="Sylfaen" w:eastAsia="Arial Unicode MS" w:hAnsi="Sylfaen" w:cs="Arial Unicode MS"/>
            <w:lang w:val="ka-GE"/>
          </w:rPr>
          <w:t xml:space="preserve">, </w:t>
        </w:r>
      </w:ins>
      <w:del w:id="45" w:author="Mariam Zangaladze" w:date="2023-02-24T13:23:00Z"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შესახებ</w:delText>
        </w:r>
        <w:r w:rsidDel="00BD445D">
          <w:rPr>
            <w:rFonts w:ascii="Arial Unicode MS" w:eastAsia="Arial Unicode MS" w:hAnsi="Arial Unicode MS" w:cs="Arial Unicode MS"/>
          </w:rPr>
          <w:delText xml:space="preserve">, </w:delText>
        </w:r>
      </w:del>
      <w:proofErr w:type="spellStart"/>
      <w:r>
        <w:rPr>
          <w:rFonts w:ascii="Arial Unicode MS" w:eastAsia="Arial Unicode MS" w:hAnsi="Arial Unicode MS" w:cs="Arial Unicode MS"/>
        </w:rPr>
        <w:t>სიახლეები</w:t>
      </w:r>
      <w:proofErr w:type="spellEnd"/>
      <w:ins w:id="46" w:author="Mariam Zangaladze" w:date="2023-02-24T13:23:00Z">
        <w:r>
          <w:rPr>
            <w:rFonts w:ascii="Sylfaen" w:eastAsia="Arial Unicode MS" w:hAnsi="Sylfaen" w:cs="Arial Unicode MS"/>
            <w:lang w:val="ka-GE"/>
          </w:rPr>
          <w:t xml:space="preserve">სა </w:t>
        </w:r>
      </w:ins>
      <w:del w:id="47" w:author="Mariam Zangaladze" w:date="2023-02-24T13:23:00Z">
        <w:r w:rsidDel="00BD445D">
          <w:rPr>
            <w:rFonts w:ascii="Arial Unicode MS" w:eastAsia="Arial Unicode MS" w:hAnsi="Arial Unicode MS" w:cs="Arial Unicode MS"/>
          </w:rPr>
          <w:delText xml:space="preserve">, </w:delText>
        </w:r>
      </w:del>
      <w:ins w:id="48" w:author="Mariam Zangaladze" w:date="2023-02-24T13:23:00Z">
        <w:r>
          <w:rPr>
            <w:rFonts w:ascii="Sylfaen" w:eastAsia="Arial Unicode MS" w:hAnsi="Sylfaen" w:cs="Arial Unicode MS"/>
            <w:lang w:val="ka-GE"/>
          </w:rPr>
          <w:t>და</w:t>
        </w:r>
        <w:r>
          <w:rPr>
            <w:rFonts w:ascii="Arial Unicode MS" w:eastAsia="Arial Unicode MS" w:hAnsi="Arial Unicode MS" w:cs="Arial Unicode MS"/>
          </w:rPr>
          <w:t xml:space="preserve"> </w:t>
        </w:r>
      </w:ins>
      <w:proofErr w:type="spellStart"/>
      <w:r>
        <w:rPr>
          <w:rFonts w:ascii="Arial Unicode MS" w:eastAsia="Arial Unicode MS" w:hAnsi="Arial Unicode MS" w:cs="Arial Unicode MS"/>
        </w:rPr>
        <w:t>საინფორმაციო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ბიულეტენები</w:t>
      </w:r>
      <w:proofErr w:type="spellEnd"/>
      <w:ins w:id="49" w:author="Mariam Zangaladze" w:date="2023-02-24T13:23:00Z">
        <w:r>
          <w:rPr>
            <w:rFonts w:ascii="Sylfaen" w:eastAsia="Arial Unicode MS" w:hAnsi="Sylfaen" w:cs="Arial Unicode MS"/>
            <w:lang w:val="ka-GE"/>
          </w:rPr>
          <w:t>ს მასალებს</w:t>
        </w:r>
      </w:ins>
      <w:r>
        <w:rPr>
          <w:rFonts w:ascii="Arial Unicode MS" w:eastAsia="Arial Unicode MS" w:hAnsi="Arial Unicode MS" w:cs="Arial Unicode MS"/>
        </w:rPr>
        <w:t xml:space="preserve">. </w:t>
      </w:r>
    </w:p>
    <w:p w14:paraId="00000012" w14:textId="77777777" w:rsidR="00A058E4" w:rsidRDefault="00A058E4"/>
    <w:p w14:paraId="00000013" w14:textId="3A1C2EA5" w:rsidR="00A058E4" w:rsidDel="00BD445D" w:rsidRDefault="00BD445D">
      <w:pPr>
        <w:rPr>
          <w:del w:id="50" w:author="Mariam Zangaladze" w:date="2023-02-24T13:25:00Z"/>
        </w:rPr>
      </w:pPr>
      <w:del w:id="51" w:author="Mariam Zangaladze" w:date="2023-02-24T13:25:00Z">
        <w:r w:rsidDel="00BD445D">
          <w:rPr>
            <w:rFonts w:ascii="Arial Unicode MS" w:eastAsia="Arial Unicode MS" w:hAnsi="Arial Unicode MS" w:cs="Arial Unicode MS"/>
          </w:rPr>
          <w:delText>აღსანიშნავია</w:delText>
        </w:r>
        <w:r w:rsidDel="00BD445D">
          <w:rPr>
            <w:rFonts w:ascii="Arial Unicode MS" w:eastAsia="Arial Unicode MS" w:hAnsi="Arial Unicode MS" w:cs="Arial Unicode MS"/>
          </w:rPr>
          <w:delText xml:space="preserve">, </w:delText>
        </w:r>
        <w:r w:rsidDel="00BD445D">
          <w:rPr>
            <w:rFonts w:ascii="Arial Unicode MS" w:eastAsia="Arial Unicode MS" w:hAnsi="Arial Unicode MS" w:cs="Arial Unicode MS"/>
          </w:rPr>
          <w:delText>რომ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ვებ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</w:del>
      <w:del w:id="52" w:author="Mariam Zangaladze" w:date="2023-02-24T13:23:00Z">
        <w:r w:rsidDel="00BD445D">
          <w:rPr>
            <w:rFonts w:ascii="Arial Unicode MS" w:eastAsia="Arial Unicode MS" w:hAnsi="Arial Unicode MS" w:cs="Arial Unicode MS"/>
          </w:rPr>
          <w:delText>გვერდი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</w:del>
      <w:del w:id="53" w:author="Mariam Zangaladze" w:date="2023-02-24T13:24:00Z">
        <w:r w:rsidDel="00BD445D">
          <w:rPr>
            <w:rFonts w:ascii="Arial Unicode MS" w:eastAsia="Arial Unicode MS" w:hAnsi="Arial Unicode MS" w:cs="Arial Unicode MS"/>
          </w:rPr>
          <w:delText>ადაპტირებულია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მხედველობის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არ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მქონე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და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მცირე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მხედველო</w:delText>
        </w:r>
        <w:r w:rsidDel="00BD445D">
          <w:rPr>
            <w:rFonts w:ascii="Arial Unicode MS" w:eastAsia="Arial Unicode MS" w:hAnsi="Arial Unicode MS" w:cs="Arial Unicode MS"/>
          </w:rPr>
          <w:delText>ბის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მქონე</w:delText>
        </w:r>
        <w:r w:rsidDel="00BD445D">
          <w:rPr>
            <w:rFonts w:ascii="Arial Unicode MS" w:eastAsia="Arial Unicode MS" w:hAnsi="Arial Unicode MS" w:cs="Arial Unicode MS"/>
          </w:rPr>
          <w:delText xml:space="preserve"> </w:delText>
        </w:r>
        <w:r w:rsidDel="00BD445D">
          <w:rPr>
            <w:rFonts w:ascii="Arial Unicode MS" w:eastAsia="Arial Unicode MS" w:hAnsi="Arial Unicode MS" w:cs="Arial Unicode MS"/>
          </w:rPr>
          <w:delText>პირთათვის</w:delText>
        </w:r>
      </w:del>
      <w:del w:id="54" w:author="Mariam Zangaladze" w:date="2023-02-24T13:25:00Z">
        <w:r w:rsidDel="00BD445D">
          <w:rPr>
            <w:rFonts w:ascii="Arial Unicode MS" w:eastAsia="Arial Unicode MS" w:hAnsi="Arial Unicode MS" w:cs="Arial Unicode MS"/>
          </w:rPr>
          <w:delText xml:space="preserve">. </w:delText>
        </w:r>
      </w:del>
    </w:p>
    <w:p w14:paraId="00000014" w14:textId="77777777" w:rsidR="00A058E4" w:rsidRDefault="00A058E4"/>
    <w:p w14:paraId="00000015" w14:textId="77777777" w:rsidR="00A058E4" w:rsidRDefault="00BD445D">
      <w:proofErr w:type="spellStart"/>
      <w:r>
        <w:rPr>
          <w:rFonts w:ascii="Arial Unicode MS" w:eastAsia="Arial Unicode MS" w:hAnsi="Arial Unicode MS" w:cs="Arial Unicode MS"/>
        </w:rPr>
        <w:t>ჩვენი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გუნდისთვის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საინტერესო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და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მნიშვნელოვანი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გამოცდილება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იყო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აღნიშნულ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პროექტზე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მუშაობა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</w:p>
    <w:p w14:paraId="00000016" w14:textId="77777777" w:rsidR="00A058E4" w:rsidRDefault="00BD445D">
      <w:r>
        <w:rPr>
          <w:rFonts w:ascii="Arial Unicode MS" w:eastAsia="Arial Unicode MS" w:hAnsi="Arial Unicode MS" w:cs="Arial Unicode MS"/>
        </w:rPr>
        <w:t>#</w:t>
      </w:r>
      <w:r>
        <w:rPr>
          <w:rFonts w:ascii="Arial Unicode MS" w:eastAsia="Arial Unicode MS" w:hAnsi="Arial Unicode MS" w:cs="Arial Unicode MS"/>
        </w:rPr>
        <w:t>მადლობათანამშრომლობისთვის</w:t>
      </w:r>
      <w:r>
        <w:rPr>
          <w:rFonts w:ascii="Arial Unicode MS" w:eastAsia="Arial Unicode MS" w:hAnsi="Arial Unicode MS" w:cs="Arial Unicode MS"/>
        </w:rPr>
        <w:t xml:space="preserve"> #EWMI #USAID</w:t>
      </w:r>
      <w:r>
        <w:rPr>
          <w:rFonts w:ascii="Arial Unicode MS" w:eastAsia="Arial Unicode MS" w:hAnsi="Arial Unicode MS" w:cs="Arial Unicode MS"/>
        </w:rPr>
        <w:t>სამართლის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უზენაესობის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პროგრამა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0000017" w14:textId="77777777" w:rsidR="00A058E4" w:rsidRDefault="00A058E4"/>
    <w:p w14:paraId="00000018" w14:textId="77777777" w:rsidR="00A058E4" w:rsidRDefault="00A058E4"/>
    <w:p w14:paraId="00000019" w14:textId="77777777" w:rsidR="00A058E4" w:rsidRDefault="00A058E4"/>
    <w:p w14:paraId="0000001A" w14:textId="77777777" w:rsidR="00A058E4" w:rsidRDefault="00A058E4"/>
    <w:p w14:paraId="0000001B" w14:textId="77777777" w:rsidR="00A058E4" w:rsidRDefault="00A058E4"/>
    <w:sectPr w:rsidR="00A058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FiraGO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F2B25"/>
    <w:multiLevelType w:val="multilevel"/>
    <w:tmpl w:val="A7307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85409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m Zangaladze">
    <w15:presenceInfo w15:providerId="Windows Live" w15:userId="c21f296cc2a462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E4"/>
    <w:rsid w:val="00A058E4"/>
    <w:rsid w:val="00BD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F1E1"/>
  <w15:docId w15:val="{E2278CA5-4AEC-4BC2-B762-CBA51815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BD445D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BD4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wmi-ruleoflawgeo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296</Words>
  <Characters>1691</Characters>
  <Application>Microsoft Office Word</Application>
  <DocSecurity>4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Zangaladze</dc:creator>
  <cp:lastModifiedBy>Mariam Zangaladze</cp:lastModifiedBy>
  <cp:revision>2</cp:revision>
  <dcterms:created xsi:type="dcterms:W3CDTF">2023-02-24T09:25:00Z</dcterms:created>
  <dcterms:modified xsi:type="dcterms:W3CDTF">2023-02-24T09:25:00Z</dcterms:modified>
</cp:coreProperties>
</file>